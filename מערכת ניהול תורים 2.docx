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D6F7" w14:textId="768E4557" w:rsidR="002E2F32" w:rsidRPr="006C7858" w:rsidRDefault="006C7858">
      <w:pPr>
        <w:rPr>
          <w:u w:val="single"/>
          <w:rtl/>
        </w:rPr>
      </w:pPr>
      <w:r w:rsidRPr="006C7858">
        <w:rPr>
          <w:rFonts w:hint="cs"/>
          <w:b/>
          <w:bCs/>
          <w:u w:val="single"/>
          <w:rtl/>
        </w:rPr>
        <w:t>מערכת</w:t>
      </w:r>
      <w:r w:rsidRPr="006C7858">
        <w:rPr>
          <w:rFonts w:hint="cs"/>
          <w:u w:val="single"/>
          <w:rtl/>
        </w:rPr>
        <w:t xml:space="preserve"> </w:t>
      </w:r>
      <w:r w:rsidRPr="006C7858">
        <w:rPr>
          <w:rFonts w:hint="cs"/>
          <w:b/>
          <w:bCs/>
          <w:u w:val="single"/>
          <w:rtl/>
        </w:rPr>
        <w:t>ניהול</w:t>
      </w:r>
      <w:r w:rsidRPr="006C7858">
        <w:rPr>
          <w:rFonts w:hint="cs"/>
          <w:u w:val="single"/>
          <w:rtl/>
        </w:rPr>
        <w:t xml:space="preserve"> </w:t>
      </w:r>
      <w:r w:rsidRPr="006C7858">
        <w:rPr>
          <w:rFonts w:hint="cs"/>
          <w:b/>
          <w:bCs/>
          <w:u w:val="single"/>
          <w:rtl/>
        </w:rPr>
        <w:t>תורים</w:t>
      </w:r>
      <w:r w:rsidRPr="006C7858">
        <w:rPr>
          <w:rFonts w:hint="cs"/>
          <w:u w:val="single"/>
          <w:rtl/>
        </w:rPr>
        <w:t>-</w:t>
      </w:r>
      <w:r w:rsidRPr="006C7858">
        <w:rPr>
          <w:rFonts w:hint="cs"/>
          <w:b/>
          <w:bCs/>
          <w:u w:val="single"/>
          <w:rtl/>
        </w:rPr>
        <w:t>מרפאה</w:t>
      </w:r>
    </w:p>
    <w:p w14:paraId="4F36D48D" w14:textId="13601A2E" w:rsidR="006C7858" w:rsidRDefault="006C7858" w:rsidP="00AC0AD7">
      <w:pPr>
        <w:rPr>
          <w:rtl/>
        </w:rPr>
      </w:pPr>
      <w:r w:rsidRPr="006C7858">
        <w:rPr>
          <w:rFonts w:hint="cs"/>
          <w:b/>
          <w:bCs/>
          <w:u w:val="single"/>
          <w:rtl/>
        </w:rPr>
        <w:t>תיאור</w:t>
      </w:r>
      <w:r>
        <w:rPr>
          <w:rFonts w:hint="cs"/>
          <w:rtl/>
        </w:rPr>
        <w:t>:</w:t>
      </w:r>
      <w:r w:rsidR="00AC0AD7">
        <w:rPr>
          <w:rFonts w:hint="cs"/>
          <w:rtl/>
        </w:rPr>
        <w:t xml:space="preserve">  </w:t>
      </w:r>
      <w:r>
        <w:rPr>
          <w:rFonts w:hint="cs"/>
          <w:rtl/>
        </w:rPr>
        <w:t>מערכת לניהול תורים למרפאה. המערכת מאפשרת זימון תורים לרופא/ה וניהול של כלל התורים במרפאה.</w:t>
      </w:r>
    </w:p>
    <w:p w14:paraId="74CDC53F" w14:textId="6F6595E3" w:rsidR="006C7858" w:rsidRDefault="006C7858" w:rsidP="006C7858">
      <w:pPr>
        <w:rPr>
          <w:rtl/>
        </w:rPr>
      </w:pPr>
      <w:r w:rsidRPr="006C7858">
        <w:rPr>
          <w:rFonts w:hint="cs"/>
          <w:b/>
          <w:bCs/>
          <w:u w:val="single"/>
          <w:rtl/>
        </w:rPr>
        <w:t>ישויות</w:t>
      </w:r>
      <w:r>
        <w:rPr>
          <w:rFonts w:hint="cs"/>
          <w:rtl/>
        </w:rPr>
        <w:t>:</w:t>
      </w:r>
    </w:p>
    <w:p w14:paraId="5D003671" w14:textId="77777777" w:rsidR="001B09B3" w:rsidRDefault="006C7858" w:rsidP="001B09B3">
      <w:pPr>
        <w:rPr>
          <w:rtl/>
        </w:rPr>
      </w:pPr>
      <w:r>
        <w:rPr>
          <w:rFonts w:hint="cs"/>
          <w:rtl/>
        </w:rPr>
        <w:t>הלקוח</w:t>
      </w:r>
    </w:p>
    <w:p w14:paraId="31E5BDDB" w14:textId="7C40CCDD" w:rsidR="006C7858" w:rsidRDefault="001B09B3" w:rsidP="001B09B3">
      <w:pPr>
        <w:rPr>
          <w:rtl/>
        </w:rPr>
      </w:pPr>
      <w:r>
        <w:rPr>
          <w:rFonts w:hint="cs"/>
          <w:rtl/>
        </w:rPr>
        <w:t>עובדים</w:t>
      </w:r>
    </w:p>
    <w:p w14:paraId="517C99EB" w14:textId="579C4BCB" w:rsidR="006C7858" w:rsidRDefault="006C7858" w:rsidP="000E5D5D">
      <w:pPr>
        <w:rPr>
          <w:rtl/>
        </w:rPr>
      </w:pPr>
      <w:r>
        <w:rPr>
          <w:rFonts w:hint="cs"/>
          <w:rtl/>
        </w:rPr>
        <w:t>תור</w:t>
      </w:r>
      <w:r w:rsidR="001B09B3">
        <w:rPr>
          <w:rFonts w:hint="cs"/>
          <w:rtl/>
        </w:rPr>
        <w:t>ים</w:t>
      </w:r>
    </w:p>
    <w:p w14:paraId="6C6CC162" w14:textId="359AECF0" w:rsidR="001B09B3" w:rsidRDefault="001B09B3" w:rsidP="001B09B3">
      <w:pPr>
        <w:rPr>
          <w:rtl/>
        </w:rPr>
      </w:pPr>
      <w:r>
        <w:rPr>
          <w:rFonts w:hint="cs"/>
          <w:rtl/>
        </w:rPr>
        <w:t>חדרים</w:t>
      </w:r>
    </w:p>
    <w:p w14:paraId="41C9A417" w14:textId="77777777" w:rsidR="000666BB" w:rsidRDefault="000666BB" w:rsidP="000666BB">
      <w:pPr>
        <w:rPr>
          <w:rtl/>
        </w:rPr>
      </w:pPr>
      <w:r>
        <w:rPr>
          <w:rFonts w:hint="cs"/>
          <w:rtl/>
        </w:rPr>
        <w:t>תור ולקוח</w:t>
      </w:r>
    </w:p>
    <w:p w14:paraId="13807308" w14:textId="77777777" w:rsidR="000666BB" w:rsidRDefault="000666BB" w:rsidP="001B09B3">
      <w:pPr>
        <w:rPr>
          <w:rtl/>
        </w:rPr>
      </w:pPr>
    </w:p>
    <w:p w14:paraId="6180C93B" w14:textId="77777777" w:rsidR="001B09B3" w:rsidRDefault="001B09B3" w:rsidP="001B09B3">
      <w:pPr>
        <w:rPr>
          <w:rtl/>
        </w:rPr>
      </w:pPr>
    </w:p>
    <w:p w14:paraId="12B2D640" w14:textId="22942E83" w:rsidR="00730082" w:rsidRPr="00730082" w:rsidRDefault="00730082" w:rsidP="006C7858">
      <w:pPr>
        <w:rPr>
          <w:rFonts w:ascii="Helvetica" w:hAnsi="Helvetica" w:cs="Helvetica"/>
          <w:b/>
          <w:bCs/>
          <w:u w:val="single"/>
          <w:shd w:val="clear" w:color="auto" w:fill="FFFFFF"/>
          <w:rtl/>
        </w:rPr>
      </w:pPr>
      <w:r w:rsidRPr="00730082">
        <w:rPr>
          <w:rFonts w:ascii="Helvetica" w:hAnsi="Helvetica" w:cs="Helvetica" w:hint="cs"/>
          <w:b/>
          <w:bCs/>
          <w:u w:val="single"/>
          <w:shd w:val="clear" w:color="auto" w:fill="FFFFFF"/>
          <w:rtl/>
        </w:rPr>
        <w:t>ישויות:</w:t>
      </w:r>
    </w:p>
    <w:p w14:paraId="799FF691" w14:textId="3B9D0AC4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 w:rsidRPr="006C7858">
        <w:rPr>
          <w:rFonts w:ascii="Helvetica" w:hAnsi="Helvetica" w:cs="Helvetica" w:hint="cs"/>
          <w:u w:val="single"/>
          <w:shd w:val="clear" w:color="auto" w:fill="FFFFFF"/>
          <w:rtl/>
        </w:rPr>
        <w:t>לקוח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35370A7A" w14:textId="14E782E4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תורים קיימים</w:t>
      </w:r>
    </w:p>
    <w:p w14:paraId="10952FAF" w14:textId="08FC9B35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 מסוים</w:t>
      </w:r>
    </w:p>
    <w:p w14:paraId="5DDAE4F8" w14:textId="6A504553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תור</w:t>
      </w:r>
    </w:p>
    <w:p w14:paraId="24806AE1" w14:textId="49881C4D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תור</w:t>
      </w:r>
    </w:p>
    <w:p w14:paraId="05B29E34" w14:textId="4DB7F2B5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ביטול תור</w:t>
      </w:r>
    </w:p>
    <w:p w14:paraId="24E6F68D" w14:textId="075C4699" w:rsidR="006C7858" w:rsidRDefault="00F50DEC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-סוג ביטוח</w:t>
      </w:r>
    </w:p>
    <w:p w14:paraId="6DDBD8E7" w14:textId="261CF574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</w:p>
    <w:p w14:paraId="34652B33" w14:textId="32A2DB12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u w:val="single"/>
          <w:shd w:val="clear" w:color="auto" w:fill="FFFFFF"/>
          <w:rtl/>
        </w:rPr>
        <w:t>עובדים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28372649" w14:textId="0F877779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רשימת עובדים</w:t>
      </w:r>
    </w:p>
    <w:p w14:paraId="66C4816E" w14:textId="39F53559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עובד ספציפי</w:t>
      </w:r>
    </w:p>
    <w:p w14:paraId="1BA63AAC" w14:textId="2ECFAFEB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עובד למערכת</w:t>
      </w:r>
    </w:p>
    <w:p w14:paraId="53258690" w14:textId="21199A5D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עובד</w:t>
      </w:r>
    </w:p>
    <w:p w14:paraId="61A83759" w14:textId="5D880E11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מחיקת עובד מהמערכת</w:t>
      </w:r>
    </w:p>
    <w:p w14:paraId="0D6046E6" w14:textId="053B36B5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-שליפה לפי סוג עובד (רופא/מזכירה)</w:t>
      </w:r>
    </w:p>
    <w:p w14:paraId="418C98CE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</w:p>
    <w:p w14:paraId="49CEF9F7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 w:rsidRPr="006C7858">
        <w:rPr>
          <w:rFonts w:ascii="Helvetica" w:hAnsi="Helvetica" w:cs="Helvetica" w:hint="cs"/>
          <w:u w:val="single"/>
          <w:shd w:val="clear" w:color="auto" w:fill="FFFFFF"/>
          <w:rtl/>
        </w:rPr>
        <w:t>תור</w:t>
      </w:r>
      <w:r>
        <w:rPr>
          <w:rFonts w:ascii="Helvetica" w:hAnsi="Helvetica" w:cs="Helvetica" w:hint="cs"/>
          <w:u w:val="single"/>
          <w:shd w:val="clear" w:color="auto" w:fill="FFFFFF"/>
          <w:rtl/>
        </w:rPr>
        <w:t>ים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24585E7C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רשימת תורים</w:t>
      </w:r>
    </w:p>
    <w:p w14:paraId="6D2D8825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 מסוים</w:t>
      </w:r>
    </w:p>
    <w:p w14:paraId="06CCF020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תור</w:t>
      </w:r>
    </w:p>
    <w:p w14:paraId="7F24B8B0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תור</w:t>
      </w:r>
    </w:p>
    <w:p w14:paraId="3ECE3990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lastRenderedPageBreak/>
        <w:t xml:space="preserve">מחיקת תור </w:t>
      </w:r>
    </w:p>
    <w:p w14:paraId="0F8C07D1" w14:textId="18BBFC92" w:rsidR="001B09B3" w:rsidRDefault="001B09B3" w:rsidP="00DD4AE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-קבלת רשימת התורים אליהם לא הגיע</w:t>
      </w:r>
      <w:r w:rsidR="00875801">
        <w:rPr>
          <w:rFonts w:ascii="Helvetica" w:hAnsi="Helvetica" w:cs="Helvetica" w:hint="cs"/>
          <w:shd w:val="clear" w:color="auto" w:fill="FFFFFF"/>
          <w:rtl/>
        </w:rPr>
        <w:t>ו</w:t>
      </w:r>
      <w:r>
        <w:rPr>
          <w:rFonts w:ascii="Helvetica" w:hAnsi="Helvetica" w:cs="Helvetica" w:hint="cs"/>
          <w:shd w:val="clear" w:color="auto" w:fill="FFFFFF"/>
          <w:rtl/>
        </w:rPr>
        <w:t xml:space="preserve"> מטופל</w:t>
      </w:r>
      <w:r w:rsidR="00875801">
        <w:rPr>
          <w:rFonts w:ascii="Helvetica" w:hAnsi="Helvetica" w:cs="Helvetica" w:hint="cs"/>
          <w:shd w:val="clear" w:color="auto" w:fill="FFFFFF"/>
          <w:rtl/>
        </w:rPr>
        <w:t>ים</w:t>
      </w:r>
    </w:p>
    <w:p w14:paraId="0F97E544" w14:textId="77777777" w:rsidR="001B09B3" w:rsidRP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</w:p>
    <w:p w14:paraId="6B9DC8ED" w14:textId="51430D03" w:rsidR="001B09B3" w:rsidRDefault="001B09B3" w:rsidP="00C87015">
      <w:pPr>
        <w:rPr>
          <w:rFonts w:ascii="Helvetica" w:hAnsi="Helvetica" w:cs="Helvetica"/>
          <w:u w:val="single"/>
          <w:shd w:val="clear" w:color="auto" w:fill="FFFFFF"/>
          <w:rtl/>
        </w:rPr>
      </w:pPr>
      <w:r>
        <w:rPr>
          <w:rFonts w:ascii="Helvetica" w:hAnsi="Helvetica" w:cs="Helvetica" w:hint="cs"/>
          <w:u w:val="single"/>
          <w:shd w:val="clear" w:color="auto" w:fill="FFFFFF"/>
          <w:rtl/>
        </w:rPr>
        <w:t>חדרים:</w:t>
      </w:r>
    </w:p>
    <w:p w14:paraId="1457057B" w14:textId="79B21B9B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שליפת רשימת חדרים</w:t>
      </w:r>
    </w:p>
    <w:p w14:paraId="40DA0098" w14:textId="6682F7D8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 xml:space="preserve">שליפת </w:t>
      </w:r>
      <w:r w:rsidR="000C573E">
        <w:rPr>
          <w:rFonts w:ascii="Helvetica" w:hAnsi="Helvetica" w:cs="Helvetica" w:hint="cs"/>
          <w:shd w:val="clear" w:color="auto" w:fill="FFFFFF"/>
          <w:rtl/>
        </w:rPr>
        <w:t xml:space="preserve">חדר מסוים </w:t>
      </w:r>
      <w:del w:id="0" w:author="hitmachut" w:date="2024-10-29T12:14:00Z">
        <w:r w:rsidR="000C573E">
          <w:rPr>
            <w:rFonts w:ascii="Helvetica" w:hAnsi="Helvetica" w:cs="Helvetica" w:hint="cs"/>
            <w:shd w:val="clear" w:color="auto" w:fill="FFFFFF"/>
            <w:rtl/>
          </w:rPr>
          <w:delText>(?)</w:delText>
        </w:r>
      </w:del>
      <w:ins w:id="1" w:author="hitmachut" w:date="2024-10-29T12:14:00Z">
        <w:r w:rsidR="00F81BB7">
          <w:rPr>
            <w:rFonts w:ascii="Helvetica" w:hAnsi="Helvetica" w:cs="Helvetica" w:hint="cs"/>
            <w:shd w:val="clear" w:color="auto" w:fill="FFFFFF"/>
            <w:rtl/>
          </w:rPr>
          <w:t>(שדות)</w:t>
        </w:r>
      </w:ins>
    </w:p>
    <w:p w14:paraId="45BF0AA7" w14:textId="27B530C3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הוספת חדר</w:t>
      </w:r>
    </w:p>
    <w:p w14:paraId="6D1C6860" w14:textId="4286164C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עדכון חדר</w:t>
      </w:r>
    </w:p>
    <w:p w14:paraId="2D1231EF" w14:textId="365AAE3A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מחיקת חדר</w:t>
      </w:r>
    </w:p>
    <w:p w14:paraId="4FDAACD4" w14:textId="5B559BCF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-שליפת </w:t>
      </w:r>
      <w:r w:rsidR="000C573E">
        <w:rPr>
          <w:rFonts w:ascii="Helvetica" w:hAnsi="Helvetica" w:cs="Helvetica" w:hint="cs"/>
          <w:shd w:val="clear" w:color="auto" w:fill="FFFFFF"/>
          <w:rtl/>
        </w:rPr>
        <w:t>התורים שבחדר מסוים</w:t>
      </w:r>
    </w:p>
    <w:p w14:paraId="471284D9" w14:textId="1F9F76E7" w:rsid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</w:p>
    <w:p w14:paraId="43A13324" w14:textId="77777777" w:rsidR="00F93021" w:rsidRDefault="00F93021" w:rsidP="00C87015">
      <w:pPr>
        <w:rPr>
          <w:rFonts w:ascii="Helvetica" w:hAnsi="Helvetica" w:cs="Helvetica"/>
          <w:shd w:val="clear" w:color="auto" w:fill="FFFFFF"/>
          <w:rtl/>
        </w:rPr>
      </w:pPr>
    </w:p>
    <w:p w14:paraId="57315B78" w14:textId="77777777" w:rsidR="00DD4AE3" w:rsidRPr="00795B69" w:rsidRDefault="00DD4AE3" w:rsidP="00DD4AE3">
      <w:pPr>
        <w:rPr>
          <w:rFonts w:ascii="Helvetica" w:hAnsi="Helvetica" w:cs="Helvetica"/>
          <w:color w:val="833C0B" w:themeColor="accent2" w:themeShade="80"/>
          <w:u w:val="single"/>
          <w:shd w:val="clear" w:color="auto" w:fill="FFFFFF"/>
          <w:rtl/>
        </w:rPr>
      </w:pPr>
      <w:r w:rsidRPr="00795B69">
        <w:rPr>
          <w:rFonts w:ascii="Helvetica" w:hAnsi="Helvetica" w:cs="Helvetica" w:hint="cs"/>
          <w:color w:val="833C0B" w:themeColor="accent2" w:themeShade="80"/>
          <w:u w:val="single"/>
          <w:shd w:val="clear" w:color="auto" w:fill="FFFFFF"/>
          <w:rtl/>
        </w:rPr>
        <w:t>תור ולקוח:</w:t>
      </w:r>
    </w:p>
    <w:p w14:paraId="1B8EE722" w14:textId="77777777" w:rsidR="00DD4AE3" w:rsidRDefault="00DD4AE3" w:rsidP="00DD4AE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תורים ולקוחות בהתאמה</w:t>
      </w:r>
    </w:p>
    <w:p w14:paraId="5445C357" w14:textId="58FA89FC" w:rsidR="00DD4AE3" w:rsidRDefault="00DD4AE3" w:rsidP="00DD4AE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שליפת </w:t>
      </w:r>
      <w:r w:rsidR="000666BB">
        <w:rPr>
          <w:rFonts w:ascii="Helvetica" w:hAnsi="Helvetica" w:cs="Helvetica" w:hint="cs"/>
          <w:shd w:val="clear" w:color="auto" w:fill="FFFFFF"/>
          <w:rtl/>
        </w:rPr>
        <w:t>לקוח לתור מסוים</w:t>
      </w:r>
    </w:p>
    <w:p w14:paraId="1363BF18" w14:textId="27BE283A" w:rsidR="00DD4AE3" w:rsidRDefault="00DD4AE3" w:rsidP="00DD4AE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הוספת </w:t>
      </w:r>
      <w:r w:rsidR="000666BB">
        <w:rPr>
          <w:rFonts w:ascii="Helvetica" w:hAnsi="Helvetica" w:cs="Helvetica" w:hint="cs"/>
          <w:shd w:val="clear" w:color="auto" w:fill="FFFFFF"/>
          <w:rtl/>
        </w:rPr>
        <w:t>לקוח לתור קיים</w:t>
      </w:r>
    </w:p>
    <w:p w14:paraId="74A6B111" w14:textId="77777777" w:rsidR="00DD4AE3" w:rsidRDefault="00DD4AE3" w:rsidP="00DD4AE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לקוח לתור</w:t>
      </w:r>
    </w:p>
    <w:p w14:paraId="7BF09281" w14:textId="432BFE8A" w:rsidR="00DD4AE3" w:rsidRPr="001B09B3" w:rsidRDefault="000666BB" w:rsidP="00C87015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מחיקת לקוח מתור</w:t>
      </w:r>
    </w:p>
    <w:p w14:paraId="373FB6F5" w14:textId="77777777" w:rsidR="00F50DEC" w:rsidRDefault="00F50DEC" w:rsidP="006C7858">
      <w:pPr>
        <w:rPr>
          <w:rFonts w:ascii="Helvetica" w:hAnsi="Helvetica" w:cs="Helvetica"/>
          <w:shd w:val="clear" w:color="auto" w:fill="FFFFFF"/>
        </w:rPr>
      </w:pPr>
    </w:p>
    <w:p w14:paraId="15ECF0C4" w14:textId="77777777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</w:p>
    <w:p w14:paraId="1983E06D" w14:textId="5EB206DC" w:rsidR="006C7858" w:rsidRDefault="00AD5109" w:rsidP="006C7858">
      <w:pPr>
        <w:rPr>
          <w:rFonts w:ascii="Helvetica" w:hAnsi="Helvetica" w:cs="Helvetica"/>
          <w:shd w:val="clear" w:color="auto" w:fill="FFFFFF"/>
          <w:rtl/>
        </w:rPr>
      </w:pPr>
      <w:r w:rsidRPr="00AD5109">
        <w:rPr>
          <w:rFonts w:ascii="Helvetica" w:hAnsi="Helvetica" w:cs="Helvetica" w:hint="cs"/>
          <w:b/>
          <w:bCs/>
          <w:u w:val="single"/>
          <w:shd w:val="clear" w:color="auto" w:fill="FFFFFF"/>
          <w:rtl/>
        </w:rPr>
        <w:t>שדות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34373942" w14:textId="3E41C8D0" w:rsidR="006C7858" w:rsidRDefault="00AD5109" w:rsidP="006C7858">
      <w:pPr>
        <w:rPr>
          <w:rFonts w:ascii="Helvetica" w:hAnsi="Helvetica" w:cs="Helvetica"/>
          <w:shd w:val="clear" w:color="auto" w:fill="FFFFFF"/>
          <w:rtl/>
        </w:rPr>
      </w:pPr>
      <w:r w:rsidRPr="00AD5109">
        <w:rPr>
          <w:rFonts w:ascii="Helvetica" w:hAnsi="Helvetica" w:cs="Helvetica" w:hint="cs"/>
          <w:shd w:val="clear" w:color="auto" w:fill="FFFFFF"/>
          <w:rtl/>
        </w:rPr>
        <w:t>לקוח</w:t>
      </w:r>
      <w:r>
        <w:rPr>
          <w:rFonts w:ascii="Helvetica" w:hAnsi="Helvetica" w:cs="Helvetica" w:hint="cs"/>
          <w:shd w:val="clear" w:color="auto" w:fill="FFFFFF"/>
          <w:rtl/>
        </w:rPr>
        <w:t>: שם, ת.ז. גיל, פלאפון, מייל, טלפון נוסף, סוג ביטוח</w:t>
      </w:r>
    </w:p>
    <w:p w14:paraId="09188FD2" w14:textId="23B81C38" w:rsidR="000510F0" w:rsidRDefault="000510F0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עובדים</w:t>
      </w:r>
      <w:r w:rsidR="001B09B3">
        <w:rPr>
          <w:rFonts w:ascii="Helvetica" w:hAnsi="Helvetica" w:cs="Helvetica" w:hint="cs"/>
          <w:shd w:val="clear" w:color="auto" w:fill="FFFFFF"/>
          <w:rtl/>
        </w:rPr>
        <w:t>: שם, ת.ז., מייל, פלאפון, קוד עובד, סוג עובד (רופאה/מזכירה)</w:t>
      </w:r>
    </w:p>
    <w:p w14:paraId="48DB2D78" w14:textId="231939B6" w:rsidR="001B09B3" w:rsidRDefault="001B09B3" w:rsidP="00AC0AD7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חדרים: מספר חדר, רופא, </w:t>
      </w:r>
      <w:ins w:id="2" w:author="hitmachut" w:date="2024-10-29T12:14:00Z">
        <w:r w:rsidR="00F81BB7">
          <w:rPr>
            <w:rFonts w:ascii="Helvetica" w:hAnsi="Helvetica" w:cs="Helvetica" w:hint="cs"/>
            <w:shd w:val="clear" w:color="auto" w:fill="FFFFFF"/>
            <w:rtl/>
          </w:rPr>
          <w:t xml:space="preserve">יש מזגן, </w:t>
        </w:r>
      </w:ins>
      <w:r w:rsidR="000666BB">
        <w:rPr>
          <w:rFonts w:ascii="Helvetica" w:hAnsi="Helvetica" w:cs="Helvetica" w:hint="cs"/>
          <w:shd w:val="clear" w:color="auto" w:fill="FFFFFF"/>
          <w:rtl/>
        </w:rPr>
        <w:t xml:space="preserve">יש ארונות, </w:t>
      </w:r>
      <w:bookmarkStart w:id="3" w:name="_GoBack"/>
      <w:bookmarkEnd w:id="3"/>
    </w:p>
    <w:p w14:paraId="6B1211F8" w14:textId="76A312C9" w:rsidR="00AC0AD7" w:rsidRDefault="00AC0AD7" w:rsidP="00AC0AD7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תורים: </w:t>
      </w:r>
      <w:r w:rsidR="00181BA9">
        <w:rPr>
          <w:rFonts w:ascii="Helvetica" w:hAnsi="Helvetica" w:cs="Helvetica" w:hint="cs"/>
          <w:shd w:val="clear" w:color="auto" w:fill="FFFFFF"/>
          <w:rtl/>
        </w:rPr>
        <w:t xml:space="preserve">שעה, יום, תאריך, לקוח, רופאה, </w:t>
      </w:r>
    </w:p>
    <w:p w14:paraId="5C2A4349" w14:textId="0B3E2247" w:rsidR="000510F0" w:rsidRDefault="000510F0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מוזמנים בתור</w:t>
      </w:r>
      <w:r w:rsidR="001B09B3">
        <w:rPr>
          <w:rFonts w:ascii="Helvetica" w:hAnsi="Helvetica" w:cs="Helvetica" w:hint="cs"/>
          <w:shd w:val="clear" w:color="auto" w:fill="FFFFFF"/>
          <w:rtl/>
        </w:rPr>
        <w:t>:</w:t>
      </w:r>
      <w:r>
        <w:rPr>
          <w:rFonts w:ascii="Helvetica" w:hAnsi="Helvetica" w:cs="Helvetica" w:hint="cs"/>
          <w:shd w:val="clear" w:color="auto" w:fill="FFFFFF"/>
          <w:rtl/>
        </w:rPr>
        <w:t xml:space="preserve"> קוד תור</w:t>
      </w:r>
      <w:r w:rsidR="001B09B3">
        <w:rPr>
          <w:rFonts w:ascii="Helvetica" w:hAnsi="Helvetica" w:cs="Helvetica" w:hint="cs"/>
          <w:shd w:val="clear" w:color="auto" w:fill="FFFFFF"/>
          <w:rtl/>
        </w:rPr>
        <w:t>,</w:t>
      </w:r>
      <w:r>
        <w:rPr>
          <w:rFonts w:ascii="Helvetica" w:hAnsi="Helvetica" w:cs="Helvetica" w:hint="cs"/>
          <w:shd w:val="clear" w:color="auto" w:fill="FFFFFF"/>
          <w:rtl/>
        </w:rPr>
        <w:t xml:space="preserve"> קוד לקוח</w:t>
      </w:r>
      <w:r w:rsidR="001B09B3">
        <w:rPr>
          <w:rFonts w:ascii="Helvetica" w:hAnsi="Helvetica" w:cs="Helvetica" w:hint="cs"/>
          <w:shd w:val="clear" w:color="auto" w:fill="FFFFFF"/>
          <w:rtl/>
        </w:rPr>
        <w:t>,</w:t>
      </w:r>
      <w:r>
        <w:rPr>
          <w:rFonts w:ascii="Helvetica" w:hAnsi="Helvetica" w:cs="Helvetica" w:hint="cs"/>
          <w:shd w:val="clear" w:color="auto" w:fill="FFFFFF"/>
          <w:rtl/>
        </w:rPr>
        <w:t xml:space="preserve"> שעה</w:t>
      </w:r>
      <w:r w:rsidR="00382BD8">
        <w:rPr>
          <w:rFonts w:ascii="Helvetica" w:hAnsi="Helvetica" w:cs="Helvetica" w:hint="cs"/>
          <w:shd w:val="clear" w:color="auto" w:fill="FFFFFF"/>
          <w:rtl/>
        </w:rPr>
        <w:t>, תאריך, יום בשבוע</w:t>
      </w:r>
    </w:p>
    <w:p w14:paraId="140DC17F" w14:textId="6EC4EF3D" w:rsidR="00AC0AD7" w:rsidRDefault="00AC0AD7" w:rsidP="00AC0AD7">
      <w:pPr>
        <w:rPr>
          <w:rFonts w:ascii="Helvetica" w:hAnsi="Helvetica" w:cs="Helvetica"/>
          <w:shd w:val="clear" w:color="auto" w:fill="FFFFFF"/>
          <w:rtl/>
        </w:rPr>
      </w:pPr>
    </w:p>
    <w:p w14:paraId="141AE9A7" w14:textId="6782741F" w:rsidR="00AC0AD7" w:rsidRDefault="00AC0AD7" w:rsidP="00AC0AD7">
      <w:pPr>
        <w:rPr>
          <w:rFonts w:ascii="Helvetica" w:hAnsi="Helvetica" w:cs="Helvetica"/>
          <w:shd w:val="clear" w:color="auto" w:fill="FFFFFF"/>
          <w:rtl/>
        </w:rPr>
      </w:pPr>
    </w:p>
    <w:p w14:paraId="12ADBBE8" w14:textId="77777777" w:rsidR="00AC0AD7" w:rsidRPr="006C7858" w:rsidRDefault="00AC0AD7" w:rsidP="00AC0AD7">
      <w:pPr>
        <w:rPr>
          <w:rFonts w:ascii="Helvetica" w:hAnsi="Helvetica" w:cs="Helvetica"/>
          <w:shd w:val="clear" w:color="auto" w:fill="FFFFFF"/>
        </w:rPr>
      </w:pPr>
    </w:p>
    <w:sectPr w:rsidR="00AC0AD7" w:rsidRPr="006C785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27E6"/>
    <w:multiLevelType w:val="hybridMultilevel"/>
    <w:tmpl w:val="A79E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300EF"/>
    <w:multiLevelType w:val="multilevel"/>
    <w:tmpl w:val="1FF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tmachut">
    <w15:presenceInfo w15:providerId="AD" w15:userId="S-1-5-21-2723205124-2631380257-3050870076-26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58"/>
    <w:rsid w:val="000510F0"/>
    <w:rsid w:val="000666BB"/>
    <w:rsid w:val="000C573E"/>
    <w:rsid w:val="000E5D5D"/>
    <w:rsid w:val="00181BA9"/>
    <w:rsid w:val="001B09B3"/>
    <w:rsid w:val="002E2F32"/>
    <w:rsid w:val="00382BD8"/>
    <w:rsid w:val="00414973"/>
    <w:rsid w:val="005338D9"/>
    <w:rsid w:val="006C7858"/>
    <w:rsid w:val="00730082"/>
    <w:rsid w:val="00795B69"/>
    <w:rsid w:val="007E5A2C"/>
    <w:rsid w:val="00875801"/>
    <w:rsid w:val="008E56AC"/>
    <w:rsid w:val="00A34ECD"/>
    <w:rsid w:val="00A74B3F"/>
    <w:rsid w:val="00AB1C43"/>
    <w:rsid w:val="00AC0AD7"/>
    <w:rsid w:val="00AD5109"/>
    <w:rsid w:val="00C87015"/>
    <w:rsid w:val="00C97308"/>
    <w:rsid w:val="00DD4AE3"/>
    <w:rsid w:val="00F50DEC"/>
    <w:rsid w:val="00F81BB7"/>
    <w:rsid w:val="00F93021"/>
    <w:rsid w:val="00FC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CECB"/>
  <w15:chartTrackingRefBased/>
  <w15:docId w15:val="{A1600EDC-D5DC-43B0-AF95-8AACD4DF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5D"/>
    <w:pPr>
      <w:ind w:left="720"/>
      <w:contextualSpacing/>
    </w:pPr>
  </w:style>
  <w:style w:type="paragraph" w:styleId="a4">
    <w:name w:val="Revision"/>
    <w:hidden/>
    <w:uiPriority w:val="99"/>
    <w:semiHidden/>
    <w:rsid w:val="00F81BB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81BB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F81BB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165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hitmachut</cp:lastModifiedBy>
  <cp:revision>20</cp:revision>
  <dcterms:created xsi:type="dcterms:W3CDTF">2024-10-07T17:40:00Z</dcterms:created>
  <dcterms:modified xsi:type="dcterms:W3CDTF">2024-10-29T10:16:00Z</dcterms:modified>
</cp:coreProperties>
</file>